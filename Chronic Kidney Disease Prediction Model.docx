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Chronic Kidney Disease Prediction Model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Problem Statement : </w:t>
      </w:r>
    </w:p>
    <w:p w:rsidR="00000000" w:rsidDel="00000000" w:rsidP="00000000" w:rsidRDefault="00000000" w:rsidRPr="00000000" w14:paraId="00000004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Client has provided a dataset with multiple patient’s medical history data with various parameters.The requirement is to predict whether the patient is susceptible for kidney disease or not.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Dataset : 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Columns : Parameters like Age ,BP ,RBC ., etc ( 25 Columns )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Rows : Number of Patients - 399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Pre-Processing Method : </w:t>
      </w:r>
    </w:p>
    <w:p w:rsidR="00000000" w:rsidDel="00000000" w:rsidP="00000000" w:rsidRDefault="00000000" w:rsidRPr="00000000" w14:paraId="0000000B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Columns  with Categorical ( Qualitative )  is converted to Nominal data &amp; Standard Scaler method.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Model results :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09975" cy="3619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00675" cy="18383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2486025" cy="111403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1914525" cy="8191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5400675" cy="22764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6262688" cy="38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4257675" cy="13811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1333500" cy="114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6367463" cy="4000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5248275" cy="2209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4200525" cy="1400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1295400" cy="1133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6410325" cy="58182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8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Radhika Venkataraman" w:id="0" w:date="2025-09-05T01:10:31Z">
        <w:r w:rsidDel="00000000" w:rsidR="00000000" w:rsidRPr="00000000">
          <w:rPr>
            <w:color w:val="ff0000"/>
            <w:sz w:val="30"/>
            <w:szCs w:val="30"/>
          </w:rPr>
          <w:drawing>
            <wp:inline distB="114300" distT="114300" distL="114300" distR="114300">
              <wp:extent cx="5391150" cy="2286000"/>
              <wp:effectExtent b="0" l="0" r="0" t="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0" cy="2286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Final result : </w:t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 Random Forest Classification model seems to be the best prediction model as it has the highest f1 score &amp; Area under the curve (roc ) values.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